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C4" w:rsidRPr="00372816" w:rsidRDefault="00BE43C4">
      <w:pPr>
        <w:rPr>
          <w:sz w:val="16"/>
          <w:szCs w:val="10"/>
          <w:lang w:val="es-MX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6C6C57" w:rsidRPr="001F21BD" w:rsidTr="00A2650E">
        <w:trPr>
          <w:trHeight w:hRule="exact" w:val="632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C6C57" w:rsidRPr="00195676" w:rsidRDefault="00195676" w:rsidP="0019567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195676">
              <w:rPr>
                <w:rFonts w:ascii="Arial" w:hAnsi="Arial" w:cs="Arial"/>
                <w:b/>
                <w:sz w:val="36"/>
                <w:szCs w:val="22"/>
                <w:lang w:val="es-MX"/>
              </w:rPr>
              <w:t>ACTA DE CIERRE DE PROYECTO</w:t>
            </w:r>
            <w:r w:rsidRPr="00195676">
              <w:rPr>
                <w:rFonts w:ascii="Arial" w:hAnsi="Arial" w:cs="Arial"/>
                <w:b/>
                <w:sz w:val="36"/>
                <w:szCs w:val="22"/>
                <w:lang w:eastAsia="es-MX"/>
              </w:rPr>
              <w:t>.</w:t>
            </w:r>
          </w:p>
        </w:tc>
      </w:tr>
      <w:tr w:rsidR="006C6C57" w:rsidRPr="001F21BD" w:rsidTr="00A2650E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C57" w:rsidRPr="000148DC" w:rsidRDefault="006C6C57" w:rsidP="00A2650E">
            <w:pPr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Identificación y nombre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 identificac</w:t>
                  </w:r>
                  <w:r w:rsidR="0019567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ión y nombre del proyecto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 xml:space="preserve">Descripción del </w:t>
            </w:r>
            <w:r w:rsidR="009C3ECD">
              <w:rPr>
                <w:rFonts w:ascii="Arial" w:hAnsi="Arial" w:cs="Arial"/>
                <w:sz w:val="22"/>
                <w:szCs w:val="22"/>
              </w:rPr>
              <w:t>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 w:rsidR="0019567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Escribir una breve descripción del</w:t>
                  </w:r>
                  <w:r w:rsidR="009C3E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objetivo del proyect</w:t>
                  </w:r>
                  <w:r w:rsidR="0019567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Pr="00D84BBD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 xml:space="preserve">Fecha de inicio programada y real del </w:t>
            </w:r>
            <w:r w:rsidR="00195676">
              <w:rPr>
                <w:rFonts w:ascii="Arial" w:hAnsi="Arial" w:cs="Arial"/>
                <w:sz w:val="22"/>
                <w:szCs w:val="22"/>
              </w:rPr>
              <w:t>pro</w:t>
            </w:r>
            <w:r w:rsidR="009C3ECD">
              <w:rPr>
                <w:rFonts w:ascii="Arial" w:hAnsi="Arial" w:cs="Arial"/>
                <w:sz w:val="22"/>
                <w:szCs w:val="22"/>
              </w:rPr>
              <w:t>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9567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[Escribir la fecha de inicio planeada y la </w:t>
                  </w:r>
                  <w:r w:rsidR="009C3E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real del desarrollo del proyecto</w:t>
                  </w:r>
                  <w:r w:rsidR="001E77BD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Fecha de término programada y real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 w:rsidR="0019567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Escribir la fecha planeada y real de </w:t>
                  </w:r>
                  <w:r w:rsidR="001D329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término</w:t>
                  </w:r>
                  <w:r w:rsidR="0019567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del</w:t>
                  </w:r>
                  <w:r w:rsidR="009C3E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desarrollo del Proyecto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Descripción de entregables concluidos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[Listar la relación de entregables concluidos,</w:t>
                  </w:r>
                  <w:r w:rsidR="009A64A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se de</w:t>
                  </w:r>
                  <w:r w:rsidR="009A64A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berá especificar,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los paquetes de</w:t>
                  </w:r>
                  <w:r w:rsidR="009A64A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código que se entreguen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; anexar las Actas de aceptación correspondientes debidamente integradas y firmadas, verificando los soportes documentales y evidencias correspondientes.]</w:t>
                  </w: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Relación documental d</w:t>
            </w:r>
            <w:r w:rsidR="009C3ECD">
              <w:rPr>
                <w:rFonts w:ascii="Arial" w:hAnsi="Arial" w:cs="Arial"/>
                <w:sz w:val="22"/>
                <w:szCs w:val="22"/>
              </w:rPr>
              <w:t>e la administración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[Relaci</w:t>
                  </w:r>
                  <w:r w:rsidR="009C3E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onar los documentos del proyecto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que se entregan, incluyendo el Documento de planeación debidamente actualizados y finalizados, incluir la totalidad de las </w:t>
                  </w:r>
                  <w:r w:rsidR="00597CC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</w:t>
                  </w:r>
                  <w:r w:rsidR="00597CC9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olicitudes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cambios, verificando que la totalidad de los anexos se encuentren inte</w:t>
                  </w:r>
                  <w:r w:rsidR="009A64A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grados y firmados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por los correspondientes responsables e involucrados.]</w:t>
                  </w: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Observaciones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[Registrar datos relevantes, relacionad</w:t>
                  </w:r>
                  <w:r w:rsidR="009C3E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os con la finalización del proyecto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 w:rsidR="003C621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asegurando que,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no queden </w:t>
                  </w:r>
                  <w:r w:rsidR="003C621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compromisos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pendientes y así se indique en este apartado.]</w:t>
                  </w: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Pr="00D84BBD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Default="001E77BD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:rsidR="003C6216" w:rsidRDefault="003C6216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:rsidR="003C6216" w:rsidRDefault="003C6216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:rsidR="00207419" w:rsidRDefault="00207419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:rsidR="001E77BD" w:rsidRPr="00D84BBD" w:rsidRDefault="001E77BD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  <w:r w:rsidRPr="00344D3D">
              <w:rPr>
                <w:rFonts w:ascii="Arial" w:hAnsi="Arial" w:cs="Arial"/>
                <w:sz w:val="22"/>
                <w:szCs w:val="22"/>
              </w:rPr>
              <w:t>Firmas</w:t>
            </w:r>
            <w:r w:rsidRPr="0088332B">
              <w:rPr>
                <w:rFonts w:ascii="Arial" w:hAnsi="Arial" w:cs="Arial"/>
                <w:sz w:val="22"/>
                <w:szCs w:val="22"/>
              </w:rPr>
              <w:t xml:space="preserve"> de</w:t>
            </w:r>
            <w:r w:rsidRPr="00D84BBD">
              <w:rPr>
                <w:rFonts w:ascii="Arial" w:hAnsi="Arial" w:cs="Arial"/>
                <w:sz w:val="22"/>
                <w:szCs w:val="22"/>
              </w:rPr>
              <w:t xml:space="preserve"> Aceptación del cierre, de elaboración, revisión y aprobación del Acta</w:t>
            </w:r>
          </w:p>
          <w:tbl>
            <w:tblPr>
              <w:tblW w:w="9494" w:type="dxa"/>
              <w:tblInd w:w="6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494"/>
            </w:tblGrid>
            <w:tr w:rsidR="001E77BD" w:rsidRPr="00D84BBD" w:rsidTr="009A64A8">
              <w:trPr>
                <w:trHeight w:val="142"/>
              </w:trPr>
              <w:tc>
                <w:tcPr>
                  <w:tcW w:w="9494" w:type="dxa"/>
                  <w:shd w:val="clear" w:color="auto" w:fill="E0E0E0"/>
                </w:tcPr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</w:t>
                  </w:r>
                  <w:r w:rsidR="009A64A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rgos de los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responsables de la elaboración, revisión y aprobación del Acta, incluyendo la del </w:t>
                  </w:r>
                  <w:r w:rsidR="00597CC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</w:t>
                  </w:r>
                  <w:r w:rsidR="00597CC9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dministrador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del proyecto y de los responsables involucrados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así como las fechas </w:t>
                  </w:r>
                  <w:r w:rsidR="003F3AD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firma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6C6C57" w:rsidRDefault="006C6C57" w:rsidP="00A2650E">
            <w:pPr>
              <w:pStyle w:val="Textocomentario"/>
              <w:rPr>
                <w:rFonts w:ascii="Arial" w:hAnsi="Arial" w:cs="Arial"/>
              </w:rPr>
            </w:pPr>
          </w:p>
          <w:p w:rsidR="006C6C57" w:rsidRDefault="006C6C57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207419" w:rsidRDefault="00207419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6C6C57" w:rsidRPr="004D0EDD" w:rsidRDefault="006C6C57" w:rsidP="00A2650E">
            <w:pPr>
              <w:pStyle w:val="Textocomentario"/>
              <w:rPr>
                <w:rFonts w:ascii="Arial" w:hAnsi="Arial" w:cs="Arial"/>
                <w:sz w:val="18"/>
              </w:rPr>
            </w:pPr>
          </w:p>
          <w:p w:rsidR="006C6C57" w:rsidRPr="001F21BD" w:rsidRDefault="006C6C57" w:rsidP="00A2650E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C52F85" w:rsidRDefault="00C52F85" w:rsidP="00344D3D">
      <w:pPr>
        <w:tabs>
          <w:tab w:val="left" w:pos="2554"/>
        </w:tabs>
        <w:rPr>
          <w:sz w:val="18"/>
          <w:szCs w:val="10"/>
          <w:lang w:val="es-MX"/>
        </w:rPr>
      </w:pPr>
    </w:p>
    <w:sectPr w:rsidR="00C52F85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A1C" w:rsidRDefault="005F7A1C">
      <w:r>
        <w:separator/>
      </w:r>
    </w:p>
  </w:endnote>
  <w:endnote w:type="continuationSeparator" w:id="0">
    <w:p w:rsidR="005F7A1C" w:rsidRDefault="005F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419" w:rsidRPr="00207419" w:rsidRDefault="00207419" w:rsidP="00207419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6F3FA8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676" w:rsidRDefault="00195676" w:rsidP="00207419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</w:p>
  <w:p w:rsidR="00207419" w:rsidRPr="00207419" w:rsidRDefault="00207419" w:rsidP="00207419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6F3FA8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A1C" w:rsidRDefault="005F7A1C">
      <w:r>
        <w:separator/>
      </w:r>
    </w:p>
  </w:footnote>
  <w:footnote w:type="continuationSeparator" w:id="0">
    <w:p w:rsidR="005F7A1C" w:rsidRDefault="005F7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195676">
      <w:tc>
        <w:tcPr>
          <w:tcW w:w="10877" w:type="dxa"/>
          <w:shd w:val="clear" w:color="auto" w:fill="auto"/>
        </w:tcPr>
        <w:p w:rsidR="005B313D" w:rsidRPr="00C659F9" w:rsidRDefault="00195676" w:rsidP="00195676">
          <w:pPr>
            <w:pStyle w:val="Encabezado"/>
            <w:ind w:right="68"/>
            <w:rPr>
              <w:rFonts w:ascii="Arial" w:hAnsi="Arial" w:cs="Arial"/>
              <w:b/>
              <w:bCs/>
              <w:sz w:val="20"/>
              <w:szCs w:val="20"/>
            </w:rPr>
          </w:pPr>
          <w:r w:rsidRPr="00195676">
            <w:rPr>
              <w:rFonts w:ascii="Arial" w:hAnsi="Arial" w:cs="Arial"/>
              <w:b/>
              <w:bCs/>
              <w:color w:val="0000FF"/>
              <w:sz w:val="20"/>
              <w:szCs w:val="20"/>
            </w:rPr>
            <w:t>[Nombre de la empresa]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Pr="00195676" w:rsidRDefault="00195676" w:rsidP="006F3FA8">
          <w:pPr>
            <w:pStyle w:val="Encabezado"/>
            <w:ind w:right="68"/>
            <w:rPr>
              <w:rFonts w:ascii="Arial" w:hAnsi="Arial" w:cs="Arial"/>
              <w:b/>
              <w:bCs/>
              <w:color w:val="0000FF"/>
              <w:sz w:val="20"/>
              <w:szCs w:val="20"/>
            </w:rPr>
          </w:pPr>
          <w:del w:id="1" w:author="Sebastian Marquez" w:date="2015-02-12T00:54:00Z">
            <w:r w:rsidRPr="00195676" w:rsidDel="006F3FA8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delText>[Nombre de la empresa]</w:delText>
            </w:r>
          </w:del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Marquez">
    <w15:presenceInfo w15:providerId="Windows Live" w15:userId="3bc03b86e73c6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5FF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676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63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99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41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128"/>
    <w:rsid w:val="00372273"/>
    <w:rsid w:val="003722FA"/>
    <w:rsid w:val="0037269B"/>
    <w:rsid w:val="003727A3"/>
    <w:rsid w:val="003727DB"/>
    <w:rsid w:val="00372816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16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ADE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3FE1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CC9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9D1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A1C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3FA8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81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8F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4A8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ECD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78A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1F6D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5F71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74C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3F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0E85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4CE10E-3D0D-419F-A59F-BA40574B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0BE2A-F633-4846-9F8A-AEBA4675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Sebastian Marquez</cp:lastModifiedBy>
  <cp:revision>8</cp:revision>
  <cp:lastPrinted>2013-09-10T14:34:00Z</cp:lastPrinted>
  <dcterms:created xsi:type="dcterms:W3CDTF">2015-01-14T20:49:00Z</dcterms:created>
  <dcterms:modified xsi:type="dcterms:W3CDTF">2015-02-12T06:55:00Z</dcterms:modified>
</cp:coreProperties>
</file>